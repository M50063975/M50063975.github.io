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3C0A6" w14:textId="498C9CDB" w:rsidR="005C11BA" w:rsidRPr="00313C6E" w:rsidDel="00A91882" w:rsidRDefault="005C11BA">
      <w:pPr>
        <w:spacing w:line="360" w:lineRule="auto"/>
        <w:jc w:val="both"/>
        <w:rPr>
          <w:del w:id="0" w:author="Clara Tadrous" w:date="2025-05-04T23:55:00Z" w16du:dateUtc="2025-05-05T03:55:00Z"/>
          <w:rFonts w:ascii="Times New Roman" w:hAnsi="Times New Roman" w:cs="Times New Roman"/>
        </w:rPr>
      </w:pPr>
      <w:del w:id="1" w:author="Clara Tadrous" w:date="2025-05-04T23:55:00Z" w16du:dateUtc="2025-05-05T03:55:00Z">
        <w:r w:rsidRPr="00313C6E" w:rsidDel="00A91882">
          <w:rPr>
            <w:rFonts w:ascii="Times New Roman" w:hAnsi="Times New Roman" w:cs="Times New Roman"/>
            <w:rPrChange w:id="2" w:author="Clara Tadrous" w:date="2025-05-05T00:45:00Z" w16du:dateUtc="2025-05-05T04:45:00Z">
              <w:rPr/>
            </w:rPrChange>
          </w:rPr>
          <w:delText>Technology in Psychology</w:delText>
        </w:r>
      </w:del>
    </w:p>
    <w:p w14:paraId="7FAFB13D" w14:textId="77777777" w:rsidR="00A91882" w:rsidRPr="009351E9" w:rsidRDefault="00A91882" w:rsidP="00313C6E">
      <w:pPr>
        <w:spacing w:line="360" w:lineRule="auto"/>
        <w:jc w:val="both"/>
        <w:rPr>
          <w:ins w:id="3" w:author="Clara Tadrous" w:date="2025-05-04T23:56:00Z" w16du:dateUtc="2025-05-05T03:56:00Z"/>
          <w:rFonts w:ascii="Times New Roman" w:hAnsi="Times New Roman" w:cs="Times New Roman"/>
        </w:rPr>
      </w:pPr>
    </w:p>
    <w:p w14:paraId="6E8A7319" w14:textId="77777777" w:rsidR="00A91882" w:rsidRPr="00313C6E" w:rsidRDefault="00A91882" w:rsidP="00313C6E">
      <w:pPr>
        <w:spacing w:line="360" w:lineRule="auto"/>
        <w:jc w:val="both"/>
        <w:rPr>
          <w:ins w:id="4" w:author="Clara Tadrous" w:date="2025-05-04T23:56:00Z" w16du:dateUtc="2025-05-05T03:56:00Z"/>
          <w:rFonts w:ascii="Times New Roman" w:hAnsi="Times New Roman" w:cs="Times New Roman"/>
        </w:rPr>
      </w:pPr>
    </w:p>
    <w:p w14:paraId="45E2BE7C" w14:textId="77777777" w:rsidR="00A91882" w:rsidRPr="00313C6E" w:rsidRDefault="00A91882" w:rsidP="00313C6E">
      <w:pPr>
        <w:spacing w:line="360" w:lineRule="auto"/>
        <w:jc w:val="both"/>
        <w:rPr>
          <w:ins w:id="5" w:author="Clara Tadrous" w:date="2025-05-04T23:56:00Z" w16du:dateUtc="2025-05-05T03:56:00Z"/>
          <w:rFonts w:ascii="Times New Roman" w:hAnsi="Times New Roman" w:cs="Times New Roman"/>
        </w:rPr>
      </w:pPr>
    </w:p>
    <w:p w14:paraId="32341E1C" w14:textId="77777777" w:rsidR="00A91882" w:rsidRPr="00313C6E" w:rsidRDefault="00A91882" w:rsidP="00313C6E">
      <w:pPr>
        <w:spacing w:line="360" w:lineRule="auto"/>
        <w:jc w:val="both"/>
        <w:rPr>
          <w:ins w:id="6" w:author="Clara Tadrous" w:date="2025-05-04T23:56:00Z" w16du:dateUtc="2025-05-05T03:56:00Z"/>
          <w:rFonts w:ascii="Times New Roman" w:hAnsi="Times New Roman" w:cs="Times New Roman"/>
        </w:rPr>
      </w:pPr>
    </w:p>
    <w:p w14:paraId="45913495" w14:textId="77777777" w:rsidR="00A91882" w:rsidRPr="00313C6E" w:rsidRDefault="00A91882" w:rsidP="00313C6E">
      <w:pPr>
        <w:spacing w:line="360" w:lineRule="auto"/>
        <w:jc w:val="both"/>
        <w:rPr>
          <w:ins w:id="7" w:author="Clara Tadrous" w:date="2025-05-04T23:56:00Z" w16du:dateUtc="2025-05-05T03:56:00Z"/>
          <w:rFonts w:ascii="Times New Roman" w:hAnsi="Times New Roman" w:cs="Times New Roman"/>
        </w:rPr>
      </w:pPr>
    </w:p>
    <w:p w14:paraId="2BE6E255" w14:textId="77777777" w:rsidR="00A91882" w:rsidRPr="00313C6E" w:rsidRDefault="00A91882" w:rsidP="00313C6E">
      <w:pPr>
        <w:spacing w:line="360" w:lineRule="auto"/>
        <w:jc w:val="both"/>
        <w:rPr>
          <w:ins w:id="8" w:author="Clara Tadrous" w:date="2025-05-04T23:56:00Z" w16du:dateUtc="2025-05-05T03:56:00Z"/>
          <w:rFonts w:ascii="Times New Roman" w:hAnsi="Times New Roman" w:cs="Times New Roman"/>
        </w:rPr>
      </w:pPr>
    </w:p>
    <w:p w14:paraId="4148D5FC" w14:textId="77777777" w:rsidR="00A91882" w:rsidRPr="00313C6E" w:rsidRDefault="00A91882" w:rsidP="00313C6E">
      <w:pPr>
        <w:spacing w:line="360" w:lineRule="auto"/>
        <w:jc w:val="both"/>
        <w:rPr>
          <w:ins w:id="9" w:author="Clara Tadrous" w:date="2025-05-04T23:56:00Z" w16du:dateUtc="2025-05-05T03:56:00Z"/>
          <w:rFonts w:ascii="Times New Roman" w:hAnsi="Times New Roman" w:cs="Times New Roman"/>
        </w:rPr>
      </w:pPr>
    </w:p>
    <w:p w14:paraId="2C64ECED" w14:textId="77777777" w:rsidR="00A91882" w:rsidRPr="00313C6E" w:rsidRDefault="00A91882" w:rsidP="00313C6E">
      <w:pPr>
        <w:spacing w:line="360" w:lineRule="auto"/>
        <w:jc w:val="both"/>
        <w:rPr>
          <w:ins w:id="10" w:author="Clara Tadrous" w:date="2025-05-04T23:56:00Z" w16du:dateUtc="2025-05-05T03:56:00Z"/>
          <w:rFonts w:ascii="Times New Roman" w:hAnsi="Times New Roman" w:cs="Times New Roman"/>
        </w:rPr>
      </w:pPr>
    </w:p>
    <w:p w14:paraId="28D20D7D" w14:textId="77777777" w:rsidR="00A91882" w:rsidRPr="00313C6E" w:rsidRDefault="00A91882">
      <w:pPr>
        <w:spacing w:line="360" w:lineRule="auto"/>
        <w:jc w:val="center"/>
        <w:rPr>
          <w:ins w:id="11" w:author="Clara Tadrous" w:date="2025-05-04T23:56:00Z" w16du:dateUtc="2025-05-05T03:56:00Z"/>
          <w:rFonts w:ascii="Times New Roman" w:hAnsi="Times New Roman" w:cs="Times New Roman"/>
          <w:vertAlign w:val="subscript"/>
          <w:rPrChange w:id="12" w:author="Clara Tadrous" w:date="2025-05-05T00:45:00Z" w16du:dateUtc="2025-05-05T04:45:00Z">
            <w:rPr>
              <w:ins w:id="13" w:author="Clara Tadrous" w:date="2025-05-04T23:56:00Z" w16du:dateUtc="2025-05-05T03:56:00Z"/>
            </w:rPr>
          </w:rPrChange>
        </w:rPr>
        <w:pPrChange w:id="14" w:author="Clara Tadrous" w:date="2025-05-05T00:45:00Z" w16du:dateUtc="2025-05-05T04:45:00Z">
          <w:pPr/>
        </w:pPrChange>
      </w:pPr>
    </w:p>
    <w:p w14:paraId="1AF2817D" w14:textId="326A6CE7" w:rsidR="005C11BA" w:rsidRPr="00313C6E" w:rsidDel="00A91882" w:rsidRDefault="005C11BA">
      <w:pPr>
        <w:spacing w:line="360" w:lineRule="auto"/>
        <w:jc w:val="center"/>
        <w:rPr>
          <w:del w:id="15" w:author="Clara Tadrous" w:date="2025-05-04T23:55:00Z" w16du:dateUtc="2025-05-05T03:55:00Z"/>
          <w:rFonts w:ascii="Times New Roman" w:hAnsi="Times New Roman" w:cs="Times New Roman"/>
          <w:rPrChange w:id="16" w:author="Clara Tadrous" w:date="2025-05-05T00:45:00Z" w16du:dateUtc="2025-05-05T04:45:00Z">
            <w:rPr>
              <w:del w:id="17" w:author="Clara Tadrous" w:date="2025-05-04T23:55:00Z" w16du:dateUtc="2025-05-05T03:55:00Z"/>
            </w:rPr>
          </w:rPrChange>
        </w:rPr>
        <w:pPrChange w:id="18" w:author="Clara Tadrous" w:date="2025-05-05T00:45:00Z" w16du:dateUtc="2025-05-05T04:45:00Z">
          <w:pPr/>
        </w:pPrChange>
      </w:pPr>
      <w:del w:id="19" w:author="Clara Tadrous" w:date="2025-05-04T23:55:00Z" w16du:dateUtc="2025-05-05T03:55:00Z">
        <w:r w:rsidRPr="00313C6E" w:rsidDel="00A91882">
          <w:rPr>
            <w:rFonts w:ascii="Times New Roman" w:hAnsi="Times New Roman" w:cs="Times New Roman"/>
            <w:rPrChange w:id="20" w:author="Clara Tadrous" w:date="2025-05-05T00:45:00Z" w16du:dateUtc="2025-05-05T04:45:00Z">
              <w:rPr/>
            </w:rPrChange>
          </w:rPr>
          <w:delText>Student Name</w:delText>
        </w:r>
      </w:del>
    </w:p>
    <w:p w14:paraId="645E6270" w14:textId="37E0B09C" w:rsidR="005C11BA" w:rsidRPr="00313C6E" w:rsidDel="00A91882" w:rsidRDefault="005C11BA">
      <w:pPr>
        <w:spacing w:line="360" w:lineRule="auto"/>
        <w:jc w:val="center"/>
        <w:rPr>
          <w:del w:id="21" w:author="Clara Tadrous" w:date="2025-05-04T23:55:00Z" w16du:dateUtc="2025-05-05T03:55:00Z"/>
          <w:rFonts w:ascii="Times New Roman" w:hAnsi="Times New Roman" w:cs="Times New Roman"/>
          <w:rPrChange w:id="22" w:author="Clara Tadrous" w:date="2025-05-05T00:45:00Z" w16du:dateUtc="2025-05-05T04:45:00Z">
            <w:rPr>
              <w:del w:id="23" w:author="Clara Tadrous" w:date="2025-05-04T23:55:00Z" w16du:dateUtc="2025-05-05T03:55:00Z"/>
            </w:rPr>
          </w:rPrChange>
        </w:rPr>
        <w:pPrChange w:id="24" w:author="Clara Tadrous" w:date="2025-05-05T00:45:00Z" w16du:dateUtc="2025-05-05T04:45:00Z">
          <w:pPr/>
        </w:pPrChange>
      </w:pPr>
      <w:del w:id="25" w:author="Clara Tadrous" w:date="2025-05-04T23:55:00Z" w16du:dateUtc="2025-05-05T03:55:00Z">
        <w:r w:rsidRPr="00313C6E" w:rsidDel="00A91882">
          <w:rPr>
            <w:rFonts w:ascii="Times New Roman" w:hAnsi="Times New Roman" w:cs="Times New Roman"/>
            <w:rPrChange w:id="26" w:author="Clara Tadrous" w:date="2025-05-05T00:45:00Z" w16du:dateUtc="2025-05-05T04:45:00Z">
              <w:rPr/>
            </w:rPrChange>
          </w:rPr>
          <w:delText>CSIT 100</w:delText>
        </w:r>
      </w:del>
    </w:p>
    <w:p w14:paraId="13F34E36" w14:textId="41E43095" w:rsidR="005C11BA" w:rsidRPr="00313C6E" w:rsidDel="00A91882" w:rsidRDefault="005C11BA">
      <w:pPr>
        <w:spacing w:line="360" w:lineRule="auto"/>
        <w:jc w:val="center"/>
        <w:rPr>
          <w:del w:id="27" w:author="Clara Tadrous" w:date="2025-05-04T23:55:00Z" w16du:dateUtc="2025-05-05T03:55:00Z"/>
          <w:rFonts w:ascii="Times New Roman" w:hAnsi="Times New Roman" w:cs="Times New Roman"/>
          <w:rPrChange w:id="28" w:author="Clara Tadrous" w:date="2025-05-05T00:45:00Z" w16du:dateUtc="2025-05-05T04:45:00Z">
            <w:rPr>
              <w:del w:id="29" w:author="Clara Tadrous" w:date="2025-05-04T23:55:00Z" w16du:dateUtc="2025-05-05T03:55:00Z"/>
            </w:rPr>
          </w:rPrChange>
        </w:rPr>
        <w:pPrChange w:id="30" w:author="Clara Tadrous" w:date="2025-05-05T00:45:00Z" w16du:dateUtc="2025-05-05T04:45:00Z">
          <w:pPr/>
        </w:pPrChange>
      </w:pPr>
      <w:del w:id="31" w:author="Clara Tadrous" w:date="2025-05-04T23:55:00Z" w16du:dateUtc="2025-05-05T03:55:00Z">
        <w:r w:rsidRPr="00313C6E" w:rsidDel="00A91882">
          <w:rPr>
            <w:rFonts w:ascii="Times New Roman" w:hAnsi="Times New Roman" w:cs="Times New Roman"/>
            <w:rPrChange w:id="32" w:author="Clara Tadrous" w:date="2025-05-05T00:45:00Z" w16du:dateUtc="2025-05-05T04:45:00Z">
              <w:rPr/>
            </w:rPrChange>
          </w:rPr>
          <w:delText>May 2025</w:delText>
        </w:r>
      </w:del>
    </w:p>
    <w:p w14:paraId="780C3A31" w14:textId="63379D14" w:rsidR="005C11BA" w:rsidRPr="00313C6E" w:rsidDel="00A91882" w:rsidRDefault="005C11BA">
      <w:pPr>
        <w:spacing w:line="360" w:lineRule="auto"/>
        <w:jc w:val="center"/>
        <w:rPr>
          <w:del w:id="33" w:author="Clara Tadrous" w:date="2025-05-04T23:49:00Z" w16du:dateUtc="2025-05-05T03:49:00Z"/>
          <w:rFonts w:ascii="Times New Roman" w:hAnsi="Times New Roman" w:cs="Times New Roman"/>
          <w:b/>
          <w:bCs/>
          <w:rPrChange w:id="34" w:author="Clara Tadrous" w:date="2025-05-05T00:45:00Z" w16du:dateUtc="2025-05-05T04:45:00Z">
            <w:rPr>
              <w:del w:id="35" w:author="Clara Tadrous" w:date="2025-05-04T23:49:00Z" w16du:dateUtc="2025-05-05T03:49:00Z"/>
              <w:rFonts w:ascii="Times New Roman" w:hAnsi="Times New Roman" w:cs="Times New Roman"/>
            </w:rPr>
          </w:rPrChange>
        </w:rPr>
      </w:pPr>
      <w:ins w:id="36" w:author="Clara Tadrous" w:date="2025-05-04T23:52:00Z" w16du:dateUtc="2025-05-05T03:52:00Z">
        <w:r w:rsidRPr="00313C6E">
          <w:rPr>
            <w:rFonts w:ascii="Times New Roman" w:hAnsi="Times New Roman" w:cs="Times New Roman"/>
            <w:b/>
            <w:bCs/>
            <w:rPrChange w:id="37" w:author="Clara Tadrous" w:date="2025-05-05T00:45:00Z" w16du:dateUtc="2025-05-05T04:45:00Z">
              <w:rPr/>
            </w:rPrChange>
          </w:rPr>
          <w:t>The Digital Mind: Exploring Technology in Psychology</w:t>
        </w:r>
      </w:ins>
      <w:del w:id="38" w:author="Clara Tadrous" w:date="2025-05-04T23:49:00Z" w16du:dateUtc="2025-05-05T03:49:00Z">
        <w:r w:rsidRPr="00313C6E" w:rsidDel="005C11BA">
          <w:rPr>
            <w:rFonts w:ascii="Times New Roman" w:hAnsi="Times New Roman" w:cs="Times New Roman"/>
            <w:b/>
            <w:bCs/>
            <w:rPrChange w:id="39" w:author="Clara Tadrous" w:date="2025-05-05T00:45:00Z" w16du:dateUtc="2025-05-05T04:45:00Z">
              <w:rPr/>
            </w:rPrChange>
          </w:rPr>
          <w:delText>?</w:delText>
        </w:r>
      </w:del>
    </w:p>
    <w:p w14:paraId="52A04D37" w14:textId="77777777" w:rsidR="00A91882" w:rsidRPr="00313C6E" w:rsidRDefault="00A91882" w:rsidP="00313C6E">
      <w:pPr>
        <w:spacing w:line="360" w:lineRule="auto"/>
        <w:jc w:val="center"/>
        <w:rPr>
          <w:ins w:id="40" w:author="Clara Tadrous" w:date="2025-05-04T23:56:00Z" w16du:dateUtc="2025-05-05T03:56:00Z"/>
          <w:rFonts w:ascii="Times New Roman" w:hAnsi="Times New Roman" w:cs="Times New Roman"/>
        </w:rPr>
      </w:pPr>
    </w:p>
    <w:p w14:paraId="40783310" w14:textId="6AF4343C" w:rsidR="00A91882" w:rsidRPr="00313C6E" w:rsidRDefault="00A91882" w:rsidP="00313C6E">
      <w:pPr>
        <w:spacing w:line="360" w:lineRule="auto"/>
        <w:jc w:val="center"/>
        <w:rPr>
          <w:ins w:id="41" w:author="Clara Tadrous" w:date="2025-05-04T23:56:00Z" w16du:dateUtc="2025-05-05T03:56:00Z"/>
          <w:rFonts w:ascii="Times New Roman" w:hAnsi="Times New Roman" w:cs="Times New Roman"/>
        </w:rPr>
      </w:pPr>
      <w:ins w:id="42" w:author="Clara Tadrous" w:date="2025-05-04T23:56:00Z" w16du:dateUtc="2025-05-05T03:56:00Z">
        <w:r w:rsidRPr="00313C6E">
          <w:rPr>
            <w:rFonts w:ascii="Times New Roman" w:hAnsi="Times New Roman" w:cs="Times New Roman"/>
          </w:rPr>
          <w:t>Clara Tadrous</w:t>
        </w:r>
      </w:ins>
    </w:p>
    <w:p w14:paraId="469BB59E" w14:textId="4C90C2E8" w:rsidR="00A91882" w:rsidRPr="00313C6E" w:rsidRDefault="00A91882" w:rsidP="00313C6E">
      <w:pPr>
        <w:spacing w:line="360" w:lineRule="auto"/>
        <w:jc w:val="center"/>
        <w:rPr>
          <w:ins w:id="43" w:author="Clara Tadrous" w:date="2025-05-04T23:57:00Z" w16du:dateUtc="2025-05-05T03:57:00Z"/>
          <w:rFonts w:ascii="Times New Roman" w:hAnsi="Times New Roman" w:cs="Times New Roman"/>
        </w:rPr>
      </w:pPr>
      <w:ins w:id="44" w:author="Clara Tadrous" w:date="2025-05-04T23:57:00Z" w16du:dateUtc="2025-05-05T03:57:00Z">
        <w:r w:rsidRPr="00313C6E">
          <w:rPr>
            <w:rFonts w:ascii="Times New Roman" w:hAnsi="Times New Roman" w:cs="Times New Roman"/>
          </w:rPr>
          <w:t>April 9</w:t>
        </w:r>
        <w:r w:rsidRPr="00313C6E">
          <w:rPr>
            <w:rFonts w:ascii="Times New Roman" w:hAnsi="Times New Roman" w:cs="Times New Roman"/>
            <w:vertAlign w:val="superscript"/>
            <w:rPrChange w:id="45" w:author="Clara Tadrous" w:date="2025-05-05T00:45:00Z" w16du:dateUtc="2025-05-05T04:45:00Z">
              <w:rPr>
                <w:rFonts w:ascii="Times New Roman" w:hAnsi="Times New Roman" w:cs="Times New Roman"/>
              </w:rPr>
            </w:rPrChange>
          </w:rPr>
          <w:t>th</w:t>
        </w:r>
        <w:r w:rsidRPr="00313C6E">
          <w:rPr>
            <w:rFonts w:ascii="Times New Roman" w:hAnsi="Times New Roman" w:cs="Times New Roman"/>
          </w:rPr>
          <w:t>, 2025</w:t>
        </w:r>
      </w:ins>
    </w:p>
    <w:p w14:paraId="26AC279F" w14:textId="77777777" w:rsidR="00A91882" w:rsidRPr="00313C6E" w:rsidRDefault="00A91882">
      <w:pPr>
        <w:spacing w:line="360" w:lineRule="auto"/>
        <w:jc w:val="center"/>
        <w:rPr>
          <w:ins w:id="46" w:author="Clara Tadrous" w:date="2025-05-04T23:59:00Z" w16du:dateUtc="2025-05-05T03:59:00Z"/>
          <w:rFonts w:ascii="Times New Roman" w:hAnsi="Times New Roman" w:cs="Times New Roman"/>
        </w:rPr>
        <w:pPrChange w:id="47" w:author="Clara Tadrous" w:date="2025-05-05T00:45:00Z" w16du:dateUtc="2025-05-05T04:45:00Z">
          <w:pPr>
            <w:spacing w:line="360" w:lineRule="auto"/>
            <w:jc w:val="both"/>
          </w:pPr>
        </w:pPrChange>
      </w:pPr>
      <w:ins w:id="48" w:author="Clara Tadrous" w:date="2025-05-04T23:57:00Z" w16du:dateUtc="2025-05-05T03:57:00Z">
        <w:r w:rsidRPr="00313C6E">
          <w:rPr>
            <w:rFonts w:ascii="Times New Roman" w:hAnsi="Times New Roman" w:cs="Times New Roman"/>
          </w:rPr>
          <w:t>CSIT 100</w:t>
        </w:r>
      </w:ins>
    </w:p>
    <w:p w14:paraId="74490996" w14:textId="77777777" w:rsidR="00A91882" w:rsidRPr="00313C6E" w:rsidRDefault="00A91882">
      <w:pPr>
        <w:spacing w:line="360" w:lineRule="auto"/>
        <w:jc w:val="both"/>
        <w:rPr>
          <w:ins w:id="49" w:author="Clara Tadrous" w:date="2025-05-04T23:59:00Z" w16du:dateUtc="2025-05-05T03:59:00Z"/>
          <w:rFonts w:ascii="Times New Roman" w:hAnsi="Times New Roman" w:cs="Times New Roman"/>
        </w:rPr>
        <w:pPrChange w:id="50" w:author="Clara Tadrous" w:date="2025-05-05T00:45:00Z" w16du:dateUtc="2025-05-05T04:45:00Z">
          <w:pPr/>
        </w:pPrChange>
      </w:pPr>
      <w:ins w:id="51" w:author="Clara Tadrous" w:date="2025-05-04T23:59:00Z" w16du:dateUtc="2025-05-05T03:59:00Z">
        <w:r w:rsidRPr="00313C6E">
          <w:rPr>
            <w:rFonts w:ascii="Times New Roman" w:hAnsi="Times New Roman" w:cs="Times New Roman"/>
          </w:rPr>
          <w:br w:type="page"/>
        </w:r>
      </w:ins>
    </w:p>
    <w:p w14:paraId="08215C12" w14:textId="3578BF20" w:rsidR="005C11BA" w:rsidRPr="00313C6E" w:rsidDel="005C11BA" w:rsidRDefault="005C11BA">
      <w:pPr>
        <w:spacing w:line="360" w:lineRule="auto"/>
        <w:jc w:val="both"/>
        <w:rPr>
          <w:del w:id="52" w:author="Clara Tadrous" w:date="2025-05-04T23:49:00Z" w16du:dateUtc="2025-05-05T03:49:00Z"/>
          <w:rFonts w:ascii="Times New Roman" w:hAnsi="Times New Roman" w:cs="Times New Roman"/>
          <w:rPrChange w:id="53" w:author="Clara Tadrous" w:date="2025-05-05T00:45:00Z" w16du:dateUtc="2025-05-05T04:45:00Z">
            <w:rPr>
              <w:del w:id="54" w:author="Clara Tadrous" w:date="2025-05-04T23:49:00Z" w16du:dateUtc="2025-05-05T03:49:00Z"/>
            </w:rPr>
          </w:rPrChange>
        </w:rPr>
        <w:pPrChange w:id="55" w:author="Clara Tadrous" w:date="2025-05-05T00:45:00Z" w16du:dateUtc="2025-05-05T04:45:00Z">
          <w:pPr/>
        </w:pPrChange>
      </w:pPr>
      <w:del w:id="56" w:author="Clara Tadrous" w:date="2025-05-04T23:49:00Z" w16du:dateUtc="2025-05-05T03:49:00Z">
        <w:r w:rsidRPr="00313C6E" w:rsidDel="005C11BA">
          <w:rPr>
            <w:rFonts w:ascii="Times New Roman" w:hAnsi="Times New Roman" w:cs="Times New Roman"/>
            <w:rPrChange w:id="57" w:author="Clara Tadrous" w:date="2025-05-05T00:45:00Z" w16du:dateUtc="2025-05-05T04:45:00Z">
              <w:rPr/>
            </w:rPrChange>
          </w:rPr>
          <w:lastRenderedPageBreak/>
          <w:delText>Technology in Psychology</w:delText>
        </w:r>
      </w:del>
    </w:p>
    <w:p w14:paraId="02D5D22B" w14:textId="27D7492A" w:rsidR="005C11BA" w:rsidRPr="00313C6E" w:rsidDel="005C11BA" w:rsidRDefault="005C11BA">
      <w:pPr>
        <w:spacing w:line="360" w:lineRule="auto"/>
        <w:jc w:val="both"/>
        <w:rPr>
          <w:del w:id="58" w:author="Clara Tadrous" w:date="2025-05-04T23:49:00Z" w16du:dateUtc="2025-05-05T03:49:00Z"/>
          <w:rFonts w:ascii="Times New Roman" w:hAnsi="Times New Roman" w:cs="Times New Roman"/>
          <w:rPrChange w:id="59" w:author="Clara Tadrous" w:date="2025-05-05T00:45:00Z" w16du:dateUtc="2025-05-05T04:45:00Z">
            <w:rPr>
              <w:del w:id="60" w:author="Clara Tadrous" w:date="2025-05-04T23:49:00Z" w16du:dateUtc="2025-05-05T03:49:00Z"/>
            </w:rPr>
          </w:rPrChange>
        </w:rPr>
        <w:pPrChange w:id="61" w:author="Clara Tadrous" w:date="2025-05-05T00:45:00Z" w16du:dateUtc="2025-05-05T04:45:00Z">
          <w:pPr/>
        </w:pPrChange>
      </w:pPr>
      <w:del w:id="62" w:author="Clara Tadrous" w:date="2025-05-04T23:49:00Z" w16du:dateUtc="2025-05-05T03:49:00Z">
        <w:r w:rsidRPr="00313C6E" w:rsidDel="005C11BA">
          <w:rPr>
            <w:rFonts w:ascii="Times New Roman" w:hAnsi="Times New Roman" w:cs="Times New Roman"/>
            <w:rPrChange w:id="63" w:author="Clara Tadrous" w:date="2025-05-05T00:45:00Z" w16du:dateUtc="2025-05-05T04:45:00Z">
              <w:rPr/>
            </w:rPrChange>
          </w:rPr>
          <w:delText>Your Name</w:delText>
        </w:r>
      </w:del>
    </w:p>
    <w:p w14:paraId="5FEC74DD" w14:textId="091E9BF0" w:rsidR="005C11BA" w:rsidRPr="00313C6E" w:rsidDel="005C11BA" w:rsidRDefault="005C11BA">
      <w:pPr>
        <w:spacing w:line="360" w:lineRule="auto"/>
        <w:jc w:val="both"/>
        <w:rPr>
          <w:del w:id="64" w:author="Clara Tadrous" w:date="2025-05-04T23:49:00Z" w16du:dateUtc="2025-05-05T03:49:00Z"/>
          <w:rFonts w:ascii="Times New Roman" w:hAnsi="Times New Roman" w:cs="Times New Roman"/>
          <w:rPrChange w:id="65" w:author="Clara Tadrous" w:date="2025-05-05T00:45:00Z" w16du:dateUtc="2025-05-05T04:45:00Z">
            <w:rPr>
              <w:del w:id="66" w:author="Clara Tadrous" w:date="2025-05-04T23:49:00Z" w16du:dateUtc="2025-05-05T03:49:00Z"/>
            </w:rPr>
          </w:rPrChange>
        </w:rPr>
        <w:pPrChange w:id="67" w:author="Clara Tadrous" w:date="2025-05-05T00:45:00Z" w16du:dateUtc="2025-05-05T04:45:00Z">
          <w:pPr/>
        </w:pPrChange>
      </w:pPr>
      <w:del w:id="68" w:author="Clara Tadrous" w:date="2025-05-04T23:49:00Z" w16du:dateUtc="2025-05-05T03:49:00Z">
        <w:r w:rsidRPr="00313C6E" w:rsidDel="005C11BA">
          <w:rPr>
            <w:rFonts w:ascii="Times New Roman" w:hAnsi="Times New Roman" w:cs="Times New Roman"/>
            <w:rPrChange w:id="69" w:author="Clara Tadrous" w:date="2025-05-05T00:45:00Z" w16du:dateUtc="2025-05-05T04:45:00Z">
              <w:rPr/>
            </w:rPrChange>
          </w:rPr>
          <w:delText>CSIT 100</w:delText>
        </w:r>
      </w:del>
    </w:p>
    <w:p w14:paraId="0D4C39CD" w14:textId="76510B32" w:rsidR="005C11BA" w:rsidRPr="00313C6E" w:rsidDel="005C11BA" w:rsidRDefault="005C11BA">
      <w:pPr>
        <w:spacing w:line="360" w:lineRule="auto"/>
        <w:jc w:val="both"/>
        <w:rPr>
          <w:del w:id="70" w:author="Clara Tadrous" w:date="2025-05-04T23:49:00Z" w16du:dateUtc="2025-05-05T03:49:00Z"/>
          <w:rFonts w:ascii="Times New Roman" w:hAnsi="Times New Roman" w:cs="Times New Roman"/>
          <w:rPrChange w:id="71" w:author="Clara Tadrous" w:date="2025-05-05T00:45:00Z" w16du:dateUtc="2025-05-05T04:45:00Z">
            <w:rPr>
              <w:del w:id="72" w:author="Clara Tadrous" w:date="2025-05-04T23:49:00Z" w16du:dateUtc="2025-05-05T03:49:00Z"/>
            </w:rPr>
          </w:rPrChange>
        </w:rPr>
        <w:pPrChange w:id="73" w:author="Clara Tadrous" w:date="2025-05-05T00:45:00Z" w16du:dateUtc="2025-05-05T04:45:00Z">
          <w:pPr/>
        </w:pPrChange>
      </w:pPr>
      <w:del w:id="74" w:author="Clara Tadrous" w:date="2025-05-04T23:49:00Z" w16du:dateUtc="2025-05-05T03:49:00Z">
        <w:r w:rsidRPr="00313C6E" w:rsidDel="005C11BA">
          <w:rPr>
            <w:rFonts w:ascii="Times New Roman" w:hAnsi="Times New Roman" w:cs="Times New Roman"/>
            <w:rPrChange w:id="75" w:author="Clara Tadrous" w:date="2025-05-05T00:45:00Z" w16du:dateUtc="2025-05-05T04:45:00Z">
              <w:rPr/>
            </w:rPrChange>
          </w:rPr>
          <w:delText>May 05, 2025</w:delText>
        </w:r>
      </w:del>
    </w:p>
    <w:p w14:paraId="53B298F4" w14:textId="77777777" w:rsidR="00313C6E" w:rsidRPr="00313C6E" w:rsidRDefault="00313C6E">
      <w:pPr>
        <w:spacing w:line="360" w:lineRule="auto"/>
        <w:jc w:val="both"/>
        <w:rPr>
          <w:ins w:id="76" w:author="Clara Tadrous" w:date="2025-05-05T00:44:00Z"/>
          <w:rFonts w:ascii="Times New Roman" w:hAnsi="Times New Roman" w:cs="Times New Roman"/>
        </w:rPr>
        <w:pPrChange w:id="77" w:author="Clara Tadrous" w:date="2025-05-05T00:45:00Z" w16du:dateUtc="2025-05-05T04:45:00Z">
          <w:pPr/>
        </w:pPrChange>
      </w:pPr>
      <w:ins w:id="78" w:author="Clara Tadrous" w:date="2025-05-05T00:44:00Z">
        <w:r w:rsidRPr="00313C6E">
          <w:rPr>
            <w:rFonts w:ascii="Times New Roman" w:hAnsi="Times New Roman" w:cs="Times New Roman"/>
          </w:rPr>
          <w:t>Technology has significantly transformed the landscape of psychology, from diagnosis and treatment to research and data analysis. Digital tools, brain imaging technologies, and virtual reality applications are among the many innovations that have enhanced the effectiveness and accessibility of mental health care. As psychological science has evolved, so too have the tools and technologies used by practitioners and researchers. These advancements not only allow professionals to better understand mental processes and disorders but also enable more tailored, effective treatment plans. This paper explores how various technologies are being used in the field of psychology, focusing on teletherapy, brain imaging, virtual reality exposure therapy, artificial intelligence, and digital self-help tools. It also examines the ethical and practical challenges associated with the growing reliance on technology in mental health care.</w:t>
        </w:r>
      </w:ins>
    </w:p>
    <w:p w14:paraId="05A2AF99" w14:textId="77777777" w:rsidR="00313C6E" w:rsidRPr="00313C6E" w:rsidRDefault="00313C6E">
      <w:pPr>
        <w:spacing w:line="360" w:lineRule="auto"/>
        <w:jc w:val="both"/>
        <w:rPr>
          <w:ins w:id="79" w:author="Clara Tadrous" w:date="2025-05-05T00:44:00Z"/>
          <w:rFonts w:ascii="Times New Roman" w:hAnsi="Times New Roman" w:cs="Times New Roman"/>
        </w:rPr>
        <w:pPrChange w:id="80" w:author="Clara Tadrous" w:date="2025-05-05T00:45:00Z" w16du:dateUtc="2025-05-05T04:45:00Z">
          <w:pPr/>
        </w:pPrChange>
      </w:pPr>
      <w:ins w:id="81" w:author="Clara Tadrous" w:date="2025-05-05T00:44:00Z">
        <w:r w:rsidRPr="00313C6E">
          <w:rPr>
            <w:rFonts w:ascii="Times New Roman" w:hAnsi="Times New Roman" w:cs="Times New Roman"/>
          </w:rPr>
          <w:t xml:space="preserve">Teletherapy is a remote form of mental health counseling conducted via video calls, phone, or text-based platforms. This method has made psychological care more accessible, especially for individuals in rural or remote areas, those with mobility issues, or people facing social stigma. According to Healthline, teletherapy provides similar benefits to in-person therapy and has become increasingly popular since the COVID-19 pandemic. The pandemic served as a catalyst for mainstream acceptance, pushing both clinicians and patients to adapt to digital formats out of necessity. Post-pandemic, teletherapy has remained a permanent fixture in many practices due to its convenience and flexibility. Teletherapy platforms such as BetterHelp, Talkspace, and Amwell offer users 24/7 access to licensed therapists. These services have broadened the reach of psychological support, especially for those who may be reluctant to seek traditional therapy due to time constraints or social stigma. Some platforms offer sliding-scale fees, making therapy more financially accessible as well. Moreover, services like asynchronous messaging therapy (where patients can text therapists throughout the day) are uniquely enabled by digital formats. Harvard's School of Public Health emphasizes the rise of mental health apps, noting that they serve as supplemental tools for individuals seeking help. These apps can include mood trackers, guided meditations, and cognitive behavioral therapy (CBT) exercises that users can access on demand. Examples like Headspace and Calm offer meditation sessions, while Moodpath and Youper provide CBT-based self-assessments and exercises. However, not all apps are regulated, and their effectiveness can vary, making it important for users to choose evidence-based platforms. Additionally, mental health professionals often recommend using these tools alongside, not in place </w:t>
        </w:r>
        <w:proofErr w:type="gramStart"/>
        <w:r w:rsidRPr="00313C6E">
          <w:rPr>
            <w:rFonts w:ascii="Times New Roman" w:hAnsi="Times New Roman" w:cs="Times New Roman"/>
          </w:rPr>
          <w:t>of,</w:t>
        </w:r>
        <w:proofErr w:type="gramEnd"/>
        <w:r w:rsidRPr="00313C6E">
          <w:rPr>
            <w:rFonts w:ascii="Times New Roman" w:hAnsi="Times New Roman" w:cs="Times New Roman"/>
          </w:rPr>
          <w:t xml:space="preserve"> traditional therapy.</w:t>
        </w:r>
      </w:ins>
    </w:p>
    <w:p w14:paraId="4D3723B9" w14:textId="77777777" w:rsidR="00313C6E" w:rsidRPr="00313C6E" w:rsidRDefault="00313C6E">
      <w:pPr>
        <w:spacing w:line="360" w:lineRule="auto"/>
        <w:jc w:val="both"/>
        <w:rPr>
          <w:ins w:id="82" w:author="Clara Tadrous" w:date="2025-05-05T00:44:00Z"/>
          <w:rFonts w:ascii="Times New Roman" w:hAnsi="Times New Roman" w:cs="Times New Roman"/>
        </w:rPr>
        <w:pPrChange w:id="83" w:author="Clara Tadrous" w:date="2025-05-05T00:45:00Z" w16du:dateUtc="2025-05-05T04:45:00Z">
          <w:pPr/>
        </w:pPrChange>
      </w:pPr>
      <w:ins w:id="84" w:author="Clara Tadrous" w:date="2025-05-05T00:44:00Z">
        <w:r w:rsidRPr="00313C6E">
          <w:rPr>
            <w:rFonts w:ascii="Times New Roman" w:hAnsi="Times New Roman" w:cs="Times New Roman"/>
          </w:rPr>
          <w:lastRenderedPageBreak/>
          <w:t xml:space="preserve">Moving along to the advancements in brain imaging technology, they have allowed psychologists and neuroscientists to better understand brain function and mental health conditions. Techniques such as MRI (Magnetic Resonance Imaging), CT (Computed Tomography) scans, and PET (Positron Emission Tomography) scans help detect abnormalities linked to psychological disorders. The American Society of Neuroimaging outlines various imaging tools used to assess neurological health, while PsychCentral provides a summary of common imaging types and their applications. Functional MRI (fMRI) scans are particularly useful in research as they measure brain activity by detecting changes in blood flow. This allows researchers to identify which areas of the brain are involved in specific cognitive tasks or emotional responses. PET scans, on the other hand, are commonly used to visualize brain metabolism, providing insight into disorders such as Alzheimer’s disease or epilepsy. EEG (electroencephalogram) and MEG (magnetoencephalography) are other tools that measure electrical and magnetic activity in the brain, often used in the diagnosis of epilepsy and sleep disorders. These technologies are essential in diagnosing conditions such as schizophrenia, depression, and traumatic brain injury. For instance, abnormalities in the prefrontal cortex detected via imaging can help differentiate between bipolar disorder and unipolar depression. In forensic psychology, neuroimaging is being explored </w:t>
        </w:r>
        <w:proofErr w:type="gramStart"/>
        <w:r w:rsidRPr="00313C6E">
          <w:rPr>
            <w:rFonts w:ascii="Times New Roman" w:hAnsi="Times New Roman" w:cs="Times New Roman"/>
          </w:rPr>
          <w:t>as a way to</w:t>
        </w:r>
        <w:proofErr w:type="gramEnd"/>
        <w:r w:rsidRPr="00313C6E">
          <w:rPr>
            <w:rFonts w:ascii="Times New Roman" w:hAnsi="Times New Roman" w:cs="Times New Roman"/>
          </w:rPr>
          <w:t xml:space="preserve"> understand criminal behavior and the neurological underpinnings of antisocial tendencies, though this application is still ethically and scientifically debated. Moreover, these imaging tools have expanded our understanding of brain plasticity, or the brain’s ability to adapt and change </w:t>
        </w:r>
        <w:proofErr w:type="gramStart"/>
        <w:r w:rsidRPr="00313C6E">
          <w:rPr>
            <w:rFonts w:ascii="Times New Roman" w:hAnsi="Times New Roman" w:cs="Times New Roman"/>
          </w:rPr>
          <w:t>as a result of</w:t>
        </w:r>
        <w:proofErr w:type="gramEnd"/>
        <w:r w:rsidRPr="00313C6E">
          <w:rPr>
            <w:rFonts w:ascii="Times New Roman" w:hAnsi="Times New Roman" w:cs="Times New Roman"/>
          </w:rPr>
          <w:t xml:space="preserve"> experience. This has critical implications for therapeutic practices, as it shows that effective interventions can </w:t>
        </w:r>
        <w:proofErr w:type="gramStart"/>
        <w:r w:rsidRPr="00313C6E">
          <w:rPr>
            <w:rFonts w:ascii="Times New Roman" w:hAnsi="Times New Roman" w:cs="Times New Roman"/>
          </w:rPr>
          <w:t>actually alter</w:t>
        </w:r>
        <w:proofErr w:type="gramEnd"/>
        <w:r w:rsidRPr="00313C6E">
          <w:rPr>
            <w:rFonts w:ascii="Times New Roman" w:hAnsi="Times New Roman" w:cs="Times New Roman"/>
          </w:rPr>
          <w:t xml:space="preserve"> brain function over time.</w:t>
        </w:r>
      </w:ins>
    </w:p>
    <w:p w14:paraId="57625150" w14:textId="77777777" w:rsidR="00313C6E" w:rsidRPr="00313C6E" w:rsidRDefault="00313C6E">
      <w:pPr>
        <w:spacing w:line="360" w:lineRule="auto"/>
        <w:jc w:val="both"/>
        <w:rPr>
          <w:ins w:id="85" w:author="Clara Tadrous" w:date="2025-05-05T00:44:00Z"/>
          <w:rFonts w:ascii="Times New Roman" w:hAnsi="Times New Roman" w:cs="Times New Roman"/>
        </w:rPr>
        <w:pPrChange w:id="86" w:author="Clara Tadrous" w:date="2025-05-05T00:45:00Z" w16du:dateUtc="2025-05-05T04:45:00Z">
          <w:pPr/>
        </w:pPrChange>
      </w:pPr>
      <w:ins w:id="87" w:author="Clara Tadrous" w:date="2025-05-05T00:44:00Z">
        <w:r w:rsidRPr="00313C6E">
          <w:rPr>
            <w:rFonts w:ascii="Times New Roman" w:hAnsi="Times New Roman" w:cs="Times New Roman"/>
          </w:rPr>
          <w:t xml:space="preserve">Not only has technology and Ai improved mental health access and research, but it’s also paved the way to better help those struggling with disorders. Virtual Reality Exposure Therapy (VRET) is a technological innovation used to treat conditions like PTSD (Post-Traumatic Stress Disorder), phobias, and anxiety disorders. This approach immerses patients in computer-generated environments where they can safely confront and work through their fears. According to WebMD, VRET is a controlled and customizable method that has shown great promise, especially for military veterans dealing with trauma. Brainline highlights the effectiveness of VRET in treating both brain injury and PTSD. Patients often find it easier to engage with therapy when they can interact with realistic, yet safe, simulations of traumatic events or feared situations. VRET can simulate various scenarios such as flying on an airplane, public speaking, or driving, allowing </w:t>
        </w:r>
        <w:r w:rsidRPr="00313C6E">
          <w:rPr>
            <w:rFonts w:ascii="Times New Roman" w:hAnsi="Times New Roman" w:cs="Times New Roman"/>
          </w:rPr>
          <w:lastRenderedPageBreak/>
          <w:t>patients to gradually desensitize themselves under the guidance of a therapist. Research from the University of Southern California’s Institute for Creative Technologies has shown that VRET can significantly reduce PTSD symptoms in veterans after multiple sessions. VRET is particularly effective when combined with cognitive behavioral therapy, enhancing traditional methods with cutting-edge immersion. By confronting fears in a virtual setting, patients gain confidence that transfers to real-life situations. This form of therapy can also be used in children with autism to simulate social situations or practice coping mechanisms, making it a versatile tool across age groups.</w:t>
        </w:r>
      </w:ins>
    </w:p>
    <w:p w14:paraId="71D6537C" w14:textId="77777777" w:rsidR="00313C6E" w:rsidRPr="00313C6E" w:rsidRDefault="00313C6E">
      <w:pPr>
        <w:spacing w:line="360" w:lineRule="auto"/>
        <w:jc w:val="both"/>
        <w:rPr>
          <w:ins w:id="88" w:author="Clara Tadrous" w:date="2025-05-05T00:44:00Z"/>
          <w:rFonts w:ascii="Times New Roman" w:hAnsi="Times New Roman" w:cs="Times New Roman"/>
        </w:rPr>
        <w:pPrChange w:id="89" w:author="Clara Tadrous" w:date="2025-05-05T00:45:00Z" w16du:dateUtc="2025-05-05T04:45:00Z">
          <w:pPr/>
        </w:pPrChange>
      </w:pPr>
      <w:ins w:id="90" w:author="Clara Tadrous" w:date="2025-05-05T00:44:00Z">
        <w:r w:rsidRPr="00313C6E">
          <w:rPr>
            <w:rFonts w:ascii="Times New Roman" w:hAnsi="Times New Roman" w:cs="Times New Roman"/>
          </w:rPr>
          <w:t xml:space="preserve">Artificial Intelligence (AI) is another emerging tool in the field of psychology. AI-driven chatbots like </w:t>
        </w:r>
        <w:proofErr w:type="spellStart"/>
        <w:r w:rsidRPr="00313C6E">
          <w:rPr>
            <w:rFonts w:ascii="Times New Roman" w:hAnsi="Times New Roman" w:cs="Times New Roman"/>
          </w:rPr>
          <w:t>Woebot</w:t>
        </w:r>
        <w:proofErr w:type="spellEnd"/>
        <w:r w:rsidRPr="00313C6E">
          <w:rPr>
            <w:rFonts w:ascii="Times New Roman" w:hAnsi="Times New Roman" w:cs="Times New Roman"/>
          </w:rPr>
          <w:t xml:space="preserve">, </w:t>
        </w:r>
        <w:proofErr w:type="spellStart"/>
        <w:r w:rsidRPr="00313C6E">
          <w:rPr>
            <w:rFonts w:ascii="Times New Roman" w:hAnsi="Times New Roman" w:cs="Times New Roman"/>
          </w:rPr>
          <w:t>Wysa</w:t>
        </w:r>
        <w:proofErr w:type="spellEnd"/>
        <w:r w:rsidRPr="00313C6E">
          <w:rPr>
            <w:rFonts w:ascii="Times New Roman" w:hAnsi="Times New Roman" w:cs="Times New Roman"/>
          </w:rPr>
          <w:t>, and Tess are designed to provide real-time mental health support through conversation. These robots are programmed using principles of CBT and natural language processing, allowing them to offer responses that simulate therapeutic interactions. While chatbots cannot replace human therapists, they serve as a first line of support, particularly in moments of crisis or in underserved areas where access to therapy is limited. AI can also help psychologists analyze patient data more effectively. For instance, machine learning algorithms are being used to predict suicide risk by analyzing patterns in speech, writing, and behavior. Moreover, AI tools are now capable of detecting micro-expressions and vocal tones that may indicate emotional distress, capabilities that can be integrated into virtual therapy sessions to assist clinicians in understanding their clients better. AI has also shown promise in helping to reduce the workload of mental health professionals by automating administrative tasks and providing preliminary assessments.</w:t>
        </w:r>
      </w:ins>
    </w:p>
    <w:p w14:paraId="464DABB1" w14:textId="77777777" w:rsidR="00313C6E" w:rsidRPr="00313C6E" w:rsidRDefault="00313C6E">
      <w:pPr>
        <w:spacing w:line="360" w:lineRule="auto"/>
        <w:jc w:val="both"/>
        <w:rPr>
          <w:ins w:id="91" w:author="Clara Tadrous" w:date="2025-05-05T00:44:00Z"/>
          <w:rFonts w:ascii="Times New Roman" w:hAnsi="Times New Roman" w:cs="Times New Roman"/>
        </w:rPr>
        <w:pPrChange w:id="92" w:author="Clara Tadrous" w:date="2025-05-05T00:45:00Z" w16du:dateUtc="2025-05-05T04:45:00Z">
          <w:pPr/>
        </w:pPrChange>
      </w:pPr>
      <w:ins w:id="93" w:author="Clara Tadrous" w:date="2025-05-05T00:44:00Z">
        <w:r w:rsidRPr="00313C6E">
          <w:rPr>
            <w:rFonts w:ascii="Times New Roman" w:hAnsi="Times New Roman" w:cs="Times New Roman"/>
          </w:rPr>
          <w:t xml:space="preserve">Despite these exciting developments, the integration of technology in psychology raises </w:t>
        </w:r>
        <w:proofErr w:type="gramStart"/>
        <w:r w:rsidRPr="00313C6E">
          <w:rPr>
            <w:rFonts w:ascii="Times New Roman" w:hAnsi="Times New Roman" w:cs="Times New Roman"/>
          </w:rPr>
          <w:t>a number of</w:t>
        </w:r>
        <w:proofErr w:type="gramEnd"/>
        <w:r w:rsidRPr="00313C6E">
          <w:rPr>
            <w:rFonts w:ascii="Times New Roman" w:hAnsi="Times New Roman" w:cs="Times New Roman"/>
          </w:rPr>
          <w:t xml:space="preserve"> ethical and practical concerns. Patient privacy remains a top priority. Digital sessions must be conducted on HIPAA-compliant platforms to protect sensitive information. The storage and transmission of health data also pose risks if not properly encrypted. Informed consent is another concern. Patients must fully understand how their data will be used and the potential limitations of tech-based therapy. For instance, a patient interacting with a chatbot should be made aware that they are not speaking with a licensed human therapist. There are also concerns about the digital divide. Not all patients have access to high-speed internet, smartphones, or laptops, potentially excluding them from tech-based services. Language barriers, disabilities, and cultural differences can further limit the effectiveness of one-size-fits-all digital solutions. Additionally, over-reliance </w:t>
        </w:r>
        <w:r w:rsidRPr="00313C6E">
          <w:rPr>
            <w:rFonts w:ascii="Times New Roman" w:hAnsi="Times New Roman" w:cs="Times New Roman"/>
          </w:rPr>
          <w:lastRenderedPageBreak/>
          <w:t xml:space="preserve">on apps or AI may lead to </w:t>
        </w:r>
        <w:proofErr w:type="gramStart"/>
        <w:r w:rsidRPr="00313C6E">
          <w:rPr>
            <w:rFonts w:ascii="Times New Roman" w:hAnsi="Times New Roman" w:cs="Times New Roman"/>
          </w:rPr>
          <w:t>misdiagnosis’,</w:t>
        </w:r>
        <w:proofErr w:type="gramEnd"/>
        <w:r w:rsidRPr="00313C6E">
          <w:rPr>
            <w:rFonts w:ascii="Times New Roman" w:hAnsi="Times New Roman" w:cs="Times New Roman"/>
          </w:rPr>
          <w:t xml:space="preserve"> especially in cases requiring nuanced human judgment. Professionals must ensure that technology enhances, rather than replaces, the therapeutic relationship.</w:t>
        </w:r>
      </w:ins>
    </w:p>
    <w:p w14:paraId="2CC071A7" w14:textId="77777777" w:rsidR="00313C6E" w:rsidRPr="00313C6E" w:rsidRDefault="00313C6E">
      <w:pPr>
        <w:spacing w:line="360" w:lineRule="auto"/>
        <w:jc w:val="both"/>
        <w:rPr>
          <w:ins w:id="94" w:author="Clara Tadrous" w:date="2025-05-05T00:44:00Z"/>
          <w:rFonts w:ascii="Times New Roman" w:hAnsi="Times New Roman" w:cs="Times New Roman"/>
        </w:rPr>
        <w:pPrChange w:id="95" w:author="Clara Tadrous" w:date="2025-05-05T00:45:00Z" w16du:dateUtc="2025-05-05T04:45:00Z">
          <w:pPr/>
        </w:pPrChange>
      </w:pPr>
      <w:ins w:id="96" w:author="Clara Tadrous" w:date="2025-05-05T00:44:00Z">
        <w:r w:rsidRPr="00313C6E">
          <w:rPr>
            <w:rFonts w:ascii="Times New Roman" w:hAnsi="Times New Roman" w:cs="Times New Roman"/>
          </w:rPr>
          <w:t>Looking ahead, the role of technology in psychology is expected to expand even further. Advances in wearable technology, such as smartwatches that monitor heart rate variability or sleep patterns, can offer real-time biofeedback that helps individuals manage stress and anxiety. These tools can be connected to apps that provide interventions or alerts when someone’s metrics suggest rising emotional distress. Neurofeedback, a form of biofeedback that uses real-time displays of brain activity, is another growing area. It has shown promise in the treatment of ADHD, anxiety, and even substance use disorders by training individuals to regulate their own brain waves through repeated practice. Another exciting development is the use of augmented reality (AR), which overlays virtual elements onto the real world. This could provide new ways to help individuals with social anxiety, autism, or learning disabilities by simulating challenging social environments in a controlled way. As technology becomes increasingly integrated into psychological practice, ongoing collaboration between psychologists, engineers, ethicists, and policymakers will be essential. Regulations must evolve alongside innovation to ensure safety, equity, and effectiveness.</w:t>
        </w:r>
      </w:ins>
    </w:p>
    <w:p w14:paraId="6DD4F107" w14:textId="77777777" w:rsidR="00313C6E" w:rsidRPr="00313C6E" w:rsidRDefault="00313C6E">
      <w:pPr>
        <w:spacing w:line="360" w:lineRule="auto"/>
        <w:jc w:val="both"/>
        <w:rPr>
          <w:ins w:id="97" w:author="Clara Tadrous" w:date="2025-05-05T00:44:00Z"/>
          <w:rFonts w:ascii="Times New Roman" w:hAnsi="Times New Roman" w:cs="Times New Roman"/>
        </w:rPr>
        <w:pPrChange w:id="98" w:author="Clara Tadrous" w:date="2025-05-05T00:45:00Z" w16du:dateUtc="2025-05-05T04:45:00Z">
          <w:pPr/>
        </w:pPrChange>
      </w:pPr>
      <w:ins w:id="99" w:author="Clara Tadrous" w:date="2025-05-05T00:44:00Z">
        <w:r w:rsidRPr="00313C6E">
          <w:rPr>
            <w:rFonts w:ascii="Times New Roman" w:hAnsi="Times New Roman" w:cs="Times New Roman"/>
          </w:rPr>
          <w:t>Technology is reshaping the future of psychology. From teletherapy platforms and mobile mental health apps to brain imaging techniques and virtual reality, digital tools offer new ways to understand and treat psychological conditions. Artificial intelligence and wearable technologies provide innovative methods for prevention and intervention, while brain imaging continues to reveal the biological foundations of mental health. While it is essential to navigate the ethical and practical concerns associated with these innovations, such as privacy, accessibility, and reliability, the overall outlook remains positive. As long as psychologists remain informed and intentional in their use of these tools, technology will continue to be a powerful ally in promoting mental health and well-being.</w:t>
        </w:r>
      </w:ins>
    </w:p>
    <w:p w14:paraId="40522D16" w14:textId="42930532" w:rsidR="005C11BA" w:rsidRPr="00313C6E" w:rsidDel="00313C6E" w:rsidRDefault="005C11BA">
      <w:pPr>
        <w:spacing w:line="360" w:lineRule="auto"/>
        <w:jc w:val="both"/>
        <w:rPr>
          <w:del w:id="100" w:author="Clara Tadrous" w:date="2025-05-05T00:44:00Z" w16du:dateUtc="2025-05-05T04:44:00Z"/>
          <w:rFonts w:ascii="Times New Roman" w:hAnsi="Times New Roman" w:cs="Times New Roman"/>
          <w:rPrChange w:id="101" w:author="Clara Tadrous" w:date="2025-05-05T00:45:00Z" w16du:dateUtc="2025-05-05T04:45:00Z">
            <w:rPr>
              <w:del w:id="102" w:author="Clara Tadrous" w:date="2025-05-05T00:44:00Z" w16du:dateUtc="2025-05-05T04:44:00Z"/>
            </w:rPr>
          </w:rPrChange>
        </w:rPr>
        <w:pPrChange w:id="103" w:author="Clara Tadrous" w:date="2025-05-05T00:45:00Z" w16du:dateUtc="2025-05-05T04:45:00Z">
          <w:pPr/>
        </w:pPrChange>
      </w:pPr>
      <w:del w:id="104" w:author="Clara Tadrous" w:date="2025-05-05T00:44:00Z" w16du:dateUtc="2025-05-05T04:44:00Z">
        <w:r w:rsidRPr="00313C6E" w:rsidDel="00313C6E">
          <w:rPr>
            <w:rFonts w:ascii="Times New Roman" w:hAnsi="Times New Roman" w:cs="Times New Roman"/>
            <w:rPrChange w:id="105" w:author="Clara Tadrous" w:date="2025-05-05T00:45:00Z" w16du:dateUtc="2025-05-05T04:45:00Z">
              <w:rPr/>
            </w:rPrChange>
          </w:rPr>
          <w:delText>Technology has significantly transformed the landscape of psychology, from diagnosis and treatment to research and data analysis. Digital tools, brain imaging technologies, and virtual reality applications are among the many innovations that have enhanced the effectiveness and accessibility of mental health care. This paper explores how various technologies are being used in the field of psychology, focusing on teletherapy, brain imaging, and virtual reality exposure therapy.</w:delText>
        </w:r>
      </w:del>
    </w:p>
    <w:p w14:paraId="2B988700" w14:textId="5A902B6A" w:rsidR="005C11BA" w:rsidRPr="00313C6E" w:rsidDel="00313C6E" w:rsidRDefault="005C11BA">
      <w:pPr>
        <w:spacing w:line="360" w:lineRule="auto"/>
        <w:jc w:val="both"/>
        <w:rPr>
          <w:del w:id="106" w:author="Clara Tadrous" w:date="2025-05-05T00:44:00Z" w16du:dateUtc="2025-05-05T04:44:00Z"/>
          <w:rFonts w:ascii="Times New Roman" w:hAnsi="Times New Roman" w:cs="Times New Roman"/>
          <w:rPrChange w:id="107" w:author="Clara Tadrous" w:date="2025-05-05T00:45:00Z" w16du:dateUtc="2025-05-05T04:45:00Z">
            <w:rPr>
              <w:del w:id="108" w:author="Clara Tadrous" w:date="2025-05-05T00:44:00Z" w16du:dateUtc="2025-05-05T04:44:00Z"/>
            </w:rPr>
          </w:rPrChange>
        </w:rPr>
        <w:pPrChange w:id="109" w:author="Clara Tadrous" w:date="2025-05-05T00:45:00Z" w16du:dateUtc="2025-05-05T04:45:00Z">
          <w:pPr/>
        </w:pPrChange>
      </w:pPr>
      <w:del w:id="110" w:author="Clara Tadrous" w:date="2025-05-05T00:44:00Z" w16du:dateUtc="2025-05-05T04:44:00Z">
        <w:r w:rsidRPr="00313C6E" w:rsidDel="00313C6E">
          <w:rPr>
            <w:rFonts w:ascii="Times New Roman" w:hAnsi="Times New Roman" w:cs="Times New Roman"/>
            <w:rPrChange w:id="111" w:author="Clara Tadrous" w:date="2025-05-05T00:45:00Z" w16du:dateUtc="2025-05-05T04:45:00Z">
              <w:rPr/>
            </w:rPrChange>
          </w:rPr>
          <w:delText>Teletherapy is a remote form of mental health counseling conducted via video calls, phone, or text-based platforms. This method has made psychological care more accessible, especially for individuals in remote areas or those with mobility issues. According to Healthline, teletherapy provides similar benefits to in-person therapy and has become increasingly popular since the COVID-19 pandemic. Harvard's School of Public Health emphasizes the rise of mental health apps, noting that they serve as supplemental tools for individuals seeking help. These apps can include mood trackers, guided meditations, and cognitive behavioral therapy exercises that users can access on demand. However, not all apps are regulated, and their effectiveness can vary, making it important for users to choose evidence-based platforms.</w:delText>
        </w:r>
      </w:del>
    </w:p>
    <w:p w14:paraId="157FD4F5" w14:textId="5CBE84D3" w:rsidR="005C11BA" w:rsidRPr="00313C6E" w:rsidDel="00313C6E" w:rsidRDefault="005C11BA">
      <w:pPr>
        <w:spacing w:line="360" w:lineRule="auto"/>
        <w:jc w:val="both"/>
        <w:rPr>
          <w:del w:id="112" w:author="Clara Tadrous" w:date="2025-05-05T00:44:00Z" w16du:dateUtc="2025-05-05T04:44:00Z"/>
          <w:rFonts w:ascii="Times New Roman" w:hAnsi="Times New Roman" w:cs="Times New Roman"/>
          <w:rPrChange w:id="113" w:author="Clara Tadrous" w:date="2025-05-05T00:45:00Z" w16du:dateUtc="2025-05-05T04:45:00Z">
            <w:rPr>
              <w:del w:id="114" w:author="Clara Tadrous" w:date="2025-05-05T00:44:00Z" w16du:dateUtc="2025-05-05T04:44:00Z"/>
            </w:rPr>
          </w:rPrChange>
        </w:rPr>
        <w:pPrChange w:id="115" w:author="Clara Tadrous" w:date="2025-05-05T00:45:00Z" w16du:dateUtc="2025-05-05T04:45:00Z">
          <w:pPr/>
        </w:pPrChange>
      </w:pPr>
      <w:del w:id="116" w:author="Clara Tadrous" w:date="2025-05-05T00:44:00Z" w16du:dateUtc="2025-05-05T04:44:00Z">
        <w:r w:rsidRPr="00313C6E" w:rsidDel="00313C6E">
          <w:rPr>
            <w:rFonts w:ascii="Times New Roman" w:hAnsi="Times New Roman" w:cs="Times New Roman"/>
            <w:rPrChange w:id="117" w:author="Clara Tadrous" w:date="2025-05-05T00:45:00Z" w16du:dateUtc="2025-05-05T04:45:00Z">
              <w:rPr/>
            </w:rPrChange>
          </w:rPr>
          <w:delText>Advancements in brain imaging have allowed psychologists and neuroscientists to better understand brain function and mental health conditions. Techniques such as MRI, CT scans, and PET scans help detect abnormalities linked to psychological disorders. The American Society of Neuroimaging outlines various imaging tools used to assess neurological health. PsychCentral also provides a summary of common imaging types and their applications. For example, fMRI scans are used to study brain activity by measuring changes in blood flow, while PET scans help visualize brain metabolism. These technologies are essential in diagnosing conditions such as schizophrenia, depression, and traumatic brain injury, offering a non-invasive window into the brain's structure and function.</w:delText>
        </w:r>
      </w:del>
    </w:p>
    <w:p w14:paraId="64197931" w14:textId="0AE71B04" w:rsidR="005C11BA" w:rsidRPr="00313C6E" w:rsidDel="00313C6E" w:rsidRDefault="005C11BA">
      <w:pPr>
        <w:spacing w:line="360" w:lineRule="auto"/>
        <w:jc w:val="both"/>
        <w:rPr>
          <w:del w:id="118" w:author="Clara Tadrous" w:date="2025-05-05T00:44:00Z" w16du:dateUtc="2025-05-05T04:44:00Z"/>
          <w:rFonts w:ascii="Times New Roman" w:hAnsi="Times New Roman" w:cs="Times New Roman"/>
          <w:rPrChange w:id="119" w:author="Clara Tadrous" w:date="2025-05-05T00:45:00Z" w16du:dateUtc="2025-05-05T04:45:00Z">
            <w:rPr>
              <w:del w:id="120" w:author="Clara Tadrous" w:date="2025-05-05T00:44:00Z" w16du:dateUtc="2025-05-05T04:44:00Z"/>
            </w:rPr>
          </w:rPrChange>
        </w:rPr>
        <w:pPrChange w:id="121" w:author="Clara Tadrous" w:date="2025-05-05T00:45:00Z" w16du:dateUtc="2025-05-05T04:45:00Z">
          <w:pPr/>
        </w:pPrChange>
      </w:pPr>
      <w:del w:id="122" w:author="Clara Tadrous" w:date="2025-05-05T00:44:00Z" w16du:dateUtc="2025-05-05T04:44:00Z">
        <w:r w:rsidRPr="00313C6E" w:rsidDel="00313C6E">
          <w:rPr>
            <w:rFonts w:ascii="Times New Roman" w:hAnsi="Times New Roman" w:cs="Times New Roman"/>
            <w:rPrChange w:id="123" w:author="Clara Tadrous" w:date="2025-05-05T00:45:00Z" w16du:dateUtc="2025-05-05T04:45:00Z">
              <w:rPr/>
            </w:rPrChange>
          </w:rPr>
          <w:delText>Virtual Reality Exposure Therapy (VRET) is a technological innovation used to treat conditions like PTSD, phobias, and anxiety disorders. This approach immerses patients in computer-generated environments where they can safely confront and work through their fears. According to WebMD, VRET is a controlled and customizable method that has shown great promise, especially for military veterans dealing with trauma. Brainline</w:delText>
        </w:r>
      </w:del>
      <w:del w:id="124" w:author="Clara Tadrous" w:date="2025-05-04T23:48:00Z" w16du:dateUtc="2025-05-05T03:48:00Z">
        <w:r w:rsidRPr="00313C6E" w:rsidDel="005C11BA">
          <w:rPr>
            <w:rFonts w:ascii="Times New Roman" w:hAnsi="Times New Roman" w:cs="Times New Roman"/>
            <w:rPrChange w:id="125" w:author="Clara Tadrous" w:date="2025-05-05T00:45:00Z" w16du:dateUtc="2025-05-05T04:45:00Z">
              <w:rPr/>
            </w:rPrChange>
          </w:rPr>
          <w:delText>.org</w:delText>
        </w:r>
      </w:del>
      <w:del w:id="126" w:author="Clara Tadrous" w:date="2025-05-05T00:44:00Z" w16du:dateUtc="2025-05-05T04:44:00Z">
        <w:r w:rsidRPr="00313C6E" w:rsidDel="00313C6E">
          <w:rPr>
            <w:rFonts w:ascii="Times New Roman" w:hAnsi="Times New Roman" w:cs="Times New Roman"/>
            <w:rPrChange w:id="127" w:author="Clara Tadrous" w:date="2025-05-05T00:45:00Z" w16du:dateUtc="2025-05-05T04:45:00Z">
              <w:rPr/>
            </w:rPrChange>
          </w:rPr>
          <w:delText xml:space="preserve"> highlights the effectiveness of VRET in treating both brain injury and PTSD. Patients often find it easier to engage with therapy when they can interact with realistic, yet safe, simulations of traumatic events or feared situations. VRET is particularly effective when combined with cognitive behavioral therapy, enhancing traditional methods with cutting-edge immersion.</w:delText>
        </w:r>
      </w:del>
    </w:p>
    <w:p w14:paraId="404B43DD" w14:textId="3BC74A19" w:rsidR="005C11BA" w:rsidRPr="00313C6E" w:rsidDel="00313C6E" w:rsidRDefault="005C11BA">
      <w:pPr>
        <w:spacing w:line="360" w:lineRule="auto"/>
        <w:jc w:val="both"/>
        <w:rPr>
          <w:del w:id="128" w:author="Clara Tadrous" w:date="2025-05-05T00:44:00Z" w16du:dateUtc="2025-05-05T04:44:00Z"/>
          <w:rFonts w:ascii="Times New Roman" w:hAnsi="Times New Roman" w:cs="Times New Roman"/>
          <w:rPrChange w:id="129" w:author="Clara Tadrous" w:date="2025-05-05T00:45:00Z" w16du:dateUtc="2025-05-05T04:45:00Z">
            <w:rPr>
              <w:del w:id="130" w:author="Clara Tadrous" w:date="2025-05-05T00:44:00Z" w16du:dateUtc="2025-05-05T04:44:00Z"/>
            </w:rPr>
          </w:rPrChange>
        </w:rPr>
        <w:pPrChange w:id="131" w:author="Clara Tadrous" w:date="2025-05-05T00:45:00Z" w16du:dateUtc="2025-05-05T04:45:00Z">
          <w:pPr/>
        </w:pPrChange>
      </w:pPr>
      <w:del w:id="132" w:author="Clara Tadrous" w:date="2025-05-05T00:44:00Z" w16du:dateUtc="2025-05-05T04:44:00Z">
        <w:r w:rsidRPr="00313C6E" w:rsidDel="00313C6E">
          <w:rPr>
            <w:rFonts w:ascii="Times New Roman" w:hAnsi="Times New Roman" w:cs="Times New Roman"/>
            <w:rPrChange w:id="133" w:author="Clara Tadrous" w:date="2025-05-05T00:45:00Z" w16du:dateUtc="2025-05-05T04:45:00Z">
              <w:rPr/>
            </w:rPrChange>
          </w:rPr>
          <w:delText>The integration of technology in psychology brings numerous benefits, such as increased accessibility, more accurate diagnoses, and personalized treatments. However, challenges also exist. Ethical concerns, such as ensuring patient privacy and managing informed consent in digital environments, must be addressed. There are also concerns about over-reliance on apps, potential misdiagnoses without in-person evaluations, and disparities in access to technology. Despite these challenges, ongoing innovation and research continue to improve the quality and effectiveness of tech-based psychological tools. Professionals must receive proper training in using these technologies and collaborate with developers to create tools that are ethical, effective, and user-friendly.</w:delText>
        </w:r>
      </w:del>
    </w:p>
    <w:p w14:paraId="5B5A94B1" w14:textId="2EA038DF" w:rsidR="005C11BA" w:rsidRPr="00313C6E" w:rsidDel="00313C6E" w:rsidRDefault="005C11BA">
      <w:pPr>
        <w:spacing w:line="360" w:lineRule="auto"/>
        <w:jc w:val="both"/>
        <w:rPr>
          <w:del w:id="134" w:author="Clara Tadrous" w:date="2025-05-05T00:44:00Z" w16du:dateUtc="2025-05-05T04:44:00Z"/>
          <w:rFonts w:ascii="Times New Roman" w:hAnsi="Times New Roman" w:cs="Times New Roman"/>
          <w:rPrChange w:id="135" w:author="Clara Tadrous" w:date="2025-05-05T00:45:00Z" w16du:dateUtc="2025-05-05T04:45:00Z">
            <w:rPr>
              <w:del w:id="136" w:author="Clara Tadrous" w:date="2025-05-05T00:44:00Z" w16du:dateUtc="2025-05-05T04:44:00Z"/>
            </w:rPr>
          </w:rPrChange>
        </w:rPr>
        <w:pPrChange w:id="137" w:author="Clara Tadrous" w:date="2025-05-05T00:45:00Z" w16du:dateUtc="2025-05-05T04:45:00Z">
          <w:pPr/>
        </w:pPrChange>
      </w:pPr>
      <w:del w:id="138" w:author="Clara Tadrous" w:date="2025-05-05T00:44:00Z" w16du:dateUtc="2025-05-05T04:44:00Z">
        <w:r w:rsidRPr="00313C6E" w:rsidDel="00313C6E">
          <w:rPr>
            <w:rFonts w:ascii="Times New Roman" w:hAnsi="Times New Roman" w:cs="Times New Roman"/>
            <w:rPrChange w:id="139" w:author="Clara Tadrous" w:date="2025-05-05T00:45:00Z" w16du:dateUtc="2025-05-05T04:45:00Z">
              <w:rPr/>
            </w:rPrChange>
          </w:rPr>
          <w:delText>Technology is reshaping the future of psychology. From teletherapy platforms and mobile mental health apps to brain imaging techniques and virtual reality, digital tools offer new ways to understand and treat psychological conditions. While it is essential to navigate the ethical and practical concerns associated with these innovations, the overall outlook remains positive. As technology continues to evolve, psychologists will have even more effective tools to support mental health and well-being.</w:delText>
        </w:r>
      </w:del>
    </w:p>
    <w:p w14:paraId="560DCA3B" w14:textId="77777777" w:rsidR="005C11BA" w:rsidRPr="00313C6E" w:rsidRDefault="005C11BA">
      <w:pPr>
        <w:spacing w:line="360" w:lineRule="auto"/>
        <w:jc w:val="both"/>
        <w:rPr>
          <w:rFonts w:ascii="Times New Roman" w:hAnsi="Times New Roman" w:cs="Times New Roman"/>
          <w:rPrChange w:id="140" w:author="Clara Tadrous" w:date="2025-05-05T00:45:00Z" w16du:dateUtc="2025-05-05T04:45:00Z">
            <w:rPr/>
          </w:rPrChange>
        </w:rPr>
        <w:pPrChange w:id="141" w:author="Clara Tadrous" w:date="2025-05-05T00:45:00Z" w16du:dateUtc="2025-05-05T04:45:00Z">
          <w:pPr/>
        </w:pPrChange>
      </w:pPr>
      <w:r w:rsidRPr="00313C6E">
        <w:rPr>
          <w:rFonts w:ascii="Times New Roman" w:hAnsi="Times New Roman" w:cs="Times New Roman"/>
          <w:rPrChange w:id="142" w:author="Clara Tadrous" w:date="2025-05-05T00:45:00Z" w16du:dateUtc="2025-05-05T04:45:00Z">
            <w:rPr/>
          </w:rPrChange>
        </w:rPr>
        <w:br w:type="page"/>
      </w:r>
    </w:p>
    <w:p w14:paraId="7AA71429" w14:textId="3D072471" w:rsidR="005C11BA" w:rsidRDefault="005C11BA" w:rsidP="00313C6E">
      <w:pPr>
        <w:spacing w:line="360" w:lineRule="auto"/>
        <w:jc w:val="center"/>
        <w:rPr>
          <w:ins w:id="143" w:author="Clara Tadrous" w:date="2025-05-05T00:47:00Z" w16du:dateUtc="2025-05-05T04:47:00Z"/>
          <w:rFonts w:ascii="Times New Roman" w:hAnsi="Times New Roman" w:cs="Times New Roman"/>
        </w:rPr>
      </w:pPr>
      <w:r w:rsidRPr="00313C6E">
        <w:rPr>
          <w:rFonts w:ascii="Times New Roman" w:hAnsi="Times New Roman" w:cs="Times New Roman"/>
          <w:rPrChange w:id="144" w:author="Clara Tadrous" w:date="2025-05-05T00:45:00Z" w16du:dateUtc="2025-05-05T04:45:00Z">
            <w:rPr/>
          </w:rPrChange>
        </w:rPr>
        <w:lastRenderedPageBreak/>
        <w:t>References</w:t>
      </w:r>
    </w:p>
    <w:p w14:paraId="2DD408E7" w14:textId="77777777" w:rsidR="00313C6E" w:rsidRPr="00313C6E" w:rsidRDefault="00313C6E">
      <w:pPr>
        <w:spacing w:line="360" w:lineRule="auto"/>
        <w:jc w:val="center"/>
        <w:rPr>
          <w:rFonts w:ascii="Times New Roman" w:hAnsi="Times New Roman" w:cs="Times New Roman"/>
          <w:rPrChange w:id="145" w:author="Clara Tadrous" w:date="2025-05-05T00:45:00Z" w16du:dateUtc="2025-05-05T04:45:00Z">
            <w:rPr/>
          </w:rPrChange>
        </w:rPr>
        <w:pPrChange w:id="146" w:author="Clara Tadrous" w:date="2025-05-05T00:47:00Z" w16du:dateUtc="2025-05-05T04:47:00Z">
          <w:pPr/>
        </w:pPrChange>
      </w:pPr>
    </w:p>
    <w:p w14:paraId="76BD687F" w14:textId="77777777" w:rsidR="005C11BA" w:rsidRPr="00313C6E" w:rsidRDefault="005C11BA">
      <w:pPr>
        <w:spacing w:line="360" w:lineRule="auto"/>
        <w:jc w:val="both"/>
        <w:rPr>
          <w:rFonts w:ascii="Times New Roman" w:hAnsi="Times New Roman" w:cs="Times New Roman"/>
          <w:rPrChange w:id="147" w:author="Clara Tadrous" w:date="2025-05-05T00:45:00Z" w16du:dateUtc="2025-05-05T04:45:00Z">
            <w:rPr/>
          </w:rPrChange>
        </w:rPr>
        <w:pPrChange w:id="148" w:author="Clara Tadrous" w:date="2025-05-05T00:45:00Z" w16du:dateUtc="2025-05-05T04:45:00Z">
          <w:pPr/>
        </w:pPrChange>
      </w:pPr>
      <w:r w:rsidRPr="00313C6E">
        <w:rPr>
          <w:rFonts w:ascii="Times New Roman" w:hAnsi="Times New Roman" w:cs="Times New Roman"/>
          <w:rPrChange w:id="149" w:author="Clara Tadrous" w:date="2025-05-05T00:45:00Z" w16du:dateUtc="2025-05-05T04:45:00Z">
            <w:rPr/>
          </w:rPrChange>
        </w:rPr>
        <w:t>Healthline. (n.d.). Teletherapy: What to Expect, Pros and Cons. https://www.healthline.com/health/mental-health/teletherapy</w:t>
      </w:r>
    </w:p>
    <w:p w14:paraId="5B5EB6DD" w14:textId="77777777" w:rsidR="005C11BA" w:rsidRPr="00313C6E" w:rsidRDefault="005C11BA">
      <w:pPr>
        <w:spacing w:line="360" w:lineRule="auto"/>
        <w:jc w:val="both"/>
        <w:rPr>
          <w:rFonts w:ascii="Times New Roman" w:hAnsi="Times New Roman" w:cs="Times New Roman"/>
          <w:rPrChange w:id="150" w:author="Clara Tadrous" w:date="2025-05-05T00:45:00Z" w16du:dateUtc="2025-05-05T04:45:00Z">
            <w:rPr/>
          </w:rPrChange>
        </w:rPr>
        <w:pPrChange w:id="151" w:author="Clara Tadrous" w:date="2025-05-05T00:45:00Z" w16du:dateUtc="2025-05-05T04:45:00Z">
          <w:pPr/>
        </w:pPrChange>
      </w:pPr>
      <w:r w:rsidRPr="00313C6E">
        <w:rPr>
          <w:rFonts w:ascii="Times New Roman" w:hAnsi="Times New Roman" w:cs="Times New Roman"/>
          <w:rPrChange w:id="152" w:author="Clara Tadrous" w:date="2025-05-05T00:45:00Z" w16du:dateUtc="2025-05-05T04:45:00Z">
            <w:rPr/>
          </w:rPrChange>
        </w:rPr>
        <w:t>Harvard T.H. Chan School of Public Health. (n.d.). Digital Technology for Mental Health: Apps and Beyond. https://hsph.harvard.edu/exec-ed/news/digital-technology-for-mental-health-apps-and-beyond/</w:t>
      </w:r>
    </w:p>
    <w:p w14:paraId="5B9A1752" w14:textId="77777777" w:rsidR="005C11BA" w:rsidRPr="00313C6E" w:rsidRDefault="005C11BA">
      <w:pPr>
        <w:spacing w:line="360" w:lineRule="auto"/>
        <w:jc w:val="both"/>
        <w:rPr>
          <w:rFonts w:ascii="Times New Roman" w:hAnsi="Times New Roman" w:cs="Times New Roman"/>
          <w:rPrChange w:id="153" w:author="Clara Tadrous" w:date="2025-05-05T00:45:00Z" w16du:dateUtc="2025-05-05T04:45:00Z">
            <w:rPr/>
          </w:rPrChange>
        </w:rPr>
        <w:pPrChange w:id="154" w:author="Clara Tadrous" w:date="2025-05-05T00:45:00Z" w16du:dateUtc="2025-05-05T04:45:00Z">
          <w:pPr/>
        </w:pPrChange>
      </w:pPr>
      <w:r w:rsidRPr="00313C6E">
        <w:rPr>
          <w:rFonts w:ascii="Times New Roman" w:hAnsi="Times New Roman" w:cs="Times New Roman"/>
          <w:rPrChange w:id="155" w:author="Clara Tadrous" w:date="2025-05-05T00:45:00Z" w16du:dateUtc="2025-05-05T04:45:00Z">
            <w:rPr/>
          </w:rPrChange>
        </w:rPr>
        <w:t>American Society of Neuroimaging. (n.d.). What is Neuroimaging? https://www.asnweb.org/i4a/pages/index.cfm?pageID=3334</w:t>
      </w:r>
    </w:p>
    <w:p w14:paraId="417D993A" w14:textId="77777777" w:rsidR="005C11BA" w:rsidRPr="00313C6E" w:rsidRDefault="005C11BA">
      <w:pPr>
        <w:spacing w:line="360" w:lineRule="auto"/>
        <w:jc w:val="both"/>
        <w:rPr>
          <w:rFonts w:ascii="Times New Roman" w:hAnsi="Times New Roman" w:cs="Times New Roman"/>
          <w:rPrChange w:id="156" w:author="Clara Tadrous" w:date="2025-05-05T00:45:00Z" w16du:dateUtc="2025-05-05T04:45:00Z">
            <w:rPr/>
          </w:rPrChange>
        </w:rPr>
        <w:pPrChange w:id="157" w:author="Clara Tadrous" w:date="2025-05-05T00:45:00Z" w16du:dateUtc="2025-05-05T04:45:00Z">
          <w:pPr/>
        </w:pPrChange>
      </w:pPr>
      <w:r w:rsidRPr="00313C6E">
        <w:rPr>
          <w:rFonts w:ascii="Times New Roman" w:hAnsi="Times New Roman" w:cs="Times New Roman"/>
          <w:rPrChange w:id="158" w:author="Clara Tadrous" w:date="2025-05-05T00:45:00Z" w16du:dateUtc="2025-05-05T04:45:00Z">
            <w:rPr/>
          </w:rPrChange>
        </w:rPr>
        <w:t>PsychCentral. (n.d.). Types of Brain Imaging Techniques. https://psychcentral.com/lib/types-of-brain-imaging-techniques#summary</w:t>
      </w:r>
    </w:p>
    <w:p w14:paraId="0A6C2A41" w14:textId="77777777" w:rsidR="005C11BA" w:rsidRPr="00313C6E" w:rsidRDefault="005C11BA">
      <w:pPr>
        <w:spacing w:line="360" w:lineRule="auto"/>
        <w:jc w:val="both"/>
        <w:rPr>
          <w:rFonts w:ascii="Times New Roman" w:hAnsi="Times New Roman" w:cs="Times New Roman"/>
          <w:rPrChange w:id="159" w:author="Clara Tadrous" w:date="2025-05-05T00:45:00Z" w16du:dateUtc="2025-05-05T04:45:00Z">
            <w:rPr/>
          </w:rPrChange>
        </w:rPr>
        <w:pPrChange w:id="160" w:author="Clara Tadrous" w:date="2025-05-05T00:45:00Z" w16du:dateUtc="2025-05-05T04:45:00Z">
          <w:pPr/>
        </w:pPrChange>
      </w:pPr>
      <w:r w:rsidRPr="00313C6E">
        <w:rPr>
          <w:rFonts w:ascii="Times New Roman" w:hAnsi="Times New Roman" w:cs="Times New Roman"/>
          <w:rPrChange w:id="161" w:author="Clara Tadrous" w:date="2025-05-05T00:45:00Z" w16du:dateUtc="2025-05-05T04:45:00Z">
            <w:rPr/>
          </w:rPrChange>
        </w:rPr>
        <w:t>WebMD. (n.d.). Virtual Reality Exposure Therapy Overview. https://www.webmd.com/anxiety-panic/virtual-reality-exposure-therapy-overview</w:t>
      </w:r>
    </w:p>
    <w:p w14:paraId="315D0326" w14:textId="729DAD77" w:rsidR="005C11BA" w:rsidRPr="00313C6E" w:rsidRDefault="005C11BA">
      <w:pPr>
        <w:spacing w:line="360" w:lineRule="auto"/>
        <w:jc w:val="both"/>
        <w:rPr>
          <w:rFonts w:ascii="Times New Roman" w:hAnsi="Times New Roman" w:cs="Times New Roman"/>
          <w:rPrChange w:id="162" w:author="Clara Tadrous" w:date="2025-05-05T00:45:00Z" w16du:dateUtc="2025-05-05T04:45:00Z">
            <w:rPr/>
          </w:rPrChange>
        </w:rPr>
        <w:pPrChange w:id="163" w:author="Clara Tadrous" w:date="2025-05-05T00:45:00Z" w16du:dateUtc="2025-05-05T04:45:00Z">
          <w:pPr/>
        </w:pPrChange>
      </w:pPr>
      <w:proofErr w:type="spellStart"/>
      <w:r w:rsidRPr="00313C6E">
        <w:rPr>
          <w:rFonts w:ascii="Times New Roman" w:hAnsi="Times New Roman" w:cs="Times New Roman"/>
          <w:rPrChange w:id="164" w:author="Clara Tadrous" w:date="2025-05-05T00:45:00Z" w16du:dateUtc="2025-05-05T04:45:00Z">
            <w:rPr/>
          </w:rPrChange>
        </w:rPr>
        <w:t>BrainLine</w:t>
      </w:r>
      <w:proofErr w:type="spellEnd"/>
      <w:r w:rsidRPr="00313C6E">
        <w:rPr>
          <w:rFonts w:ascii="Times New Roman" w:hAnsi="Times New Roman" w:cs="Times New Roman"/>
          <w:rPrChange w:id="165" w:author="Clara Tadrous" w:date="2025-05-05T00:45:00Z" w16du:dateUtc="2025-05-05T04:45:00Z">
            <w:rPr/>
          </w:rPrChange>
        </w:rPr>
        <w:t>. (n.d.). Virtual Reality Exposure Therapy (VRET). https://www.brainline.org/treatment-hub-treating-brain-injury-and-ptsd/virtual-reality-exposure-therapy-vret</w:t>
      </w:r>
    </w:p>
    <w:sectPr w:rsidR="005C11BA" w:rsidRPr="00313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ra Tadrous">
    <w15:presenceInfo w15:providerId="Windows Live" w15:userId="581c46dbc8148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BA"/>
    <w:rsid w:val="000D3101"/>
    <w:rsid w:val="00313C6E"/>
    <w:rsid w:val="005C11BA"/>
    <w:rsid w:val="006B1007"/>
    <w:rsid w:val="00A91882"/>
    <w:rsid w:val="00C4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4DFB"/>
  <w15:chartTrackingRefBased/>
  <w15:docId w15:val="{BC07BE13-DE17-4ECF-9CA9-D899DEBD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1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1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1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1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1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1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1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1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1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1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1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1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1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1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1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1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1BA"/>
    <w:rPr>
      <w:rFonts w:eastAsiaTheme="majorEastAsia" w:cstheme="majorBidi"/>
      <w:color w:val="272727" w:themeColor="text1" w:themeTint="D8"/>
    </w:rPr>
  </w:style>
  <w:style w:type="paragraph" w:styleId="Title">
    <w:name w:val="Title"/>
    <w:basedOn w:val="Normal"/>
    <w:next w:val="Normal"/>
    <w:link w:val="TitleChar"/>
    <w:uiPriority w:val="10"/>
    <w:qFormat/>
    <w:rsid w:val="005C1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1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1BA"/>
    <w:pPr>
      <w:spacing w:before="160"/>
      <w:jc w:val="center"/>
    </w:pPr>
    <w:rPr>
      <w:i/>
      <w:iCs/>
      <w:color w:val="404040" w:themeColor="text1" w:themeTint="BF"/>
    </w:rPr>
  </w:style>
  <w:style w:type="character" w:customStyle="1" w:styleId="QuoteChar">
    <w:name w:val="Quote Char"/>
    <w:basedOn w:val="DefaultParagraphFont"/>
    <w:link w:val="Quote"/>
    <w:uiPriority w:val="29"/>
    <w:rsid w:val="005C11BA"/>
    <w:rPr>
      <w:i/>
      <w:iCs/>
      <w:color w:val="404040" w:themeColor="text1" w:themeTint="BF"/>
    </w:rPr>
  </w:style>
  <w:style w:type="paragraph" w:styleId="ListParagraph">
    <w:name w:val="List Paragraph"/>
    <w:basedOn w:val="Normal"/>
    <w:uiPriority w:val="34"/>
    <w:qFormat/>
    <w:rsid w:val="005C11BA"/>
    <w:pPr>
      <w:ind w:left="720"/>
      <w:contextualSpacing/>
    </w:pPr>
  </w:style>
  <w:style w:type="character" w:styleId="IntenseEmphasis">
    <w:name w:val="Intense Emphasis"/>
    <w:basedOn w:val="DefaultParagraphFont"/>
    <w:uiPriority w:val="21"/>
    <w:qFormat/>
    <w:rsid w:val="005C11BA"/>
    <w:rPr>
      <w:i/>
      <w:iCs/>
      <w:color w:val="0F4761" w:themeColor="accent1" w:themeShade="BF"/>
    </w:rPr>
  </w:style>
  <w:style w:type="paragraph" w:styleId="IntenseQuote">
    <w:name w:val="Intense Quote"/>
    <w:basedOn w:val="Normal"/>
    <w:next w:val="Normal"/>
    <w:link w:val="IntenseQuoteChar"/>
    <w:uiPriority w:val="30"/>
    <w:qFormat/>
    <w:rsid w:val="005C11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1BA"/>
    <w:rPr>
      <w:i/>
      <w:iCs/>
      <w:color w:val="0F4761" w:themeColor="accent1" w:themeShade="BF"/>
    </w:rPr>
  </w:style>
  <w:style w:type="character" w:styleId="IntenseReference">
    <w:name w:val="Intense Reference"/>
    <w:basedOn w:val="DefaultParagraphFont"/>
    <w:uiPriority w:val="32"/>
    <w:qFormat/>
    <w:rsid w:val="005C11BA"/>
    <w:rPr>
      <w:b/>
      <w:bCs/>
      <w:smallCaps/>
      <w:color w:val="0F4761" w:themeColor="accent1" w:themeShade="BF"/>
      <w:spacing w:val="5"/>
    </w:rPr>
  </w:style>
  <w:style w:type="paragraph" w:styleId="Revision">
    <w:name w:val="Revision"/>
    <w:hidden/>
    <w:uiPriority w:val="99"/>
    <w:semiHidden/>
    <w:rsid w:val="005C11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433899">
      <w:bodyDiv w:val="1"/>
      <w:marLeft w:val="0"/>
      <w:marRight w:val="0"/>
      <w:marTop w:val="0"/>
      <w:marBottom w:val="0"/>
      <w:divBdr>
        <w:top w:val="none" w:sz="0" w:space="0" w:color="auto"/>
        <w:left w:val="none" w:sz="0" w:space="0" w:color="auto"/>
        <w:bottom w:val="none" w:sz="0" w:space="0" w:color="auto"/>
        <w:right w:val="none" w:sz="0" w:space="0" w:color="auto"/>
      </w:divBdr>
    </w:div>
    <w:div w:id="1819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2A920-7DCC-4C78-B634-3C2C8230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Tadrous</dc:creator>
  <cp:keywords/>
  <dc:description/>
  <cp:lastModifiedBy>Clara Tadrous</cp:lastModifiedBy>
  <cp:revision>2</cp:revision>
  <dcterms:created xsi:type="dcterms:W3CDTF">2025-05-05T03:44:00Z</dcterms:created>
  <dcterms:modified xsi:type="dcterms:W3CDTF">2025-05-05T05:04:00Z</dcterms:modified>
</cp:coreProperties>
</file>